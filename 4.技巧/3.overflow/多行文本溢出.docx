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484" w:rsidRDefault="000F6484" w:rsidP="000F6484">
      <w:pPr>
        <w:pStyle w:val="2"/>
        <w:pBdr>
          <w:bottom w:val="single" w:sz="6" w:space="4" w:color="CCCCCC"/>
        </w:pBd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单行文本溢出</w:t>
      </w:r>
    </w:p>
    <w:p w:rsidR="000F6484" w:rsidRDefault="000F6484" w:rsidP="000F6484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.text-overflow() {</w:t>
      </w:r>
    </w:p>
    <w:p w:rsidR="000F6484" w:rsidRDefault="000F6484" w:rsidP="000F6484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    white-space: nowrap;</w:t>
      </w:r>
    </w:p>
    <w:p w:rsidR="000F6484" w:rsidRDefault="000F6484" w:rsidP="000F6484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    overflow: hidden;</w:t>
      </w:r>
    </w:p>
    <w:p w:rsidR="000F6484" w:rsidRDefault="000F6484" w:rsidP="000F6484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    text-overflow: ellipsis;</w:t>
      </w:r>
    </w:p>
    <w:p w:rsidR="000F6484" w:rsidRDefault="000F6484" w:rsidP="000F6484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}</w:t>
      </w:r>
    </w:p>
    <w:p w:rsidR="000F6484" w:rsidRDefault="000F6484" w:rsidP="000F6484">
      <w:pPr>
        <w:pStyle w:val="2"/>
        <w:pBdr>
          <w:bottom w:val="single" w:sz="6" w:space="4" w:color="CCCCCC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多行文本溢出</w:t>
      </w:r>
    </w:p>
    <w:p w:rsidR="000F6484" w:rsidRDefault="000F6484" w:rsidP="000F6484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.text-overflow-clamp(@line: 2) {</w:t>
      </w:r>
    </w:p>
    <w:p w:rsidR="000F6484" w:rsidRDefault="000F6484" w:rsidP="000F6484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    overflow: hidden;</w:t>
      </w:r>
    </w:p>
    <w:p w:rsidR="000F6484" w:rsidRDefault="000F6484" w:rsidP="000F6484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    display: -webkit-box;</w:t>
      </w:r>
    </w:p>
    <w:p w:rsidR="000F6484" w:rsidRDefault="000F6484" w:rsidP="000F6484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    -webkit-line-clamp: @line;</w:t>
      </w:r>
    </w:p>
    <w:p w:rsidR="000F6484" w:rsidRDefault="000F6484" w:rsidP="000F6484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    -webkit-box-orient: vertical;</w:t>
      </w:r>
    </w:p>
    <w:p w:rsidR="000F6484" w:rsidRDefault="000F6484" w:rsidP="000F6484">
      <w:pPr>
        <w:pStyle w:val="HTML0"/>
        <w:shd w:val="clear" w:color="auto" w:fill="FFFFFF"/>
        <w:spacing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}</w:t>
      </w:r>
    </w:p>
    <w:p w:rsidR="000F6484" w:rsidRDefault="000F6484" w:rsidP="000F6484">
      <w:pPr>
        <w:pStyle w:val="2"/>
        <w:pBdr>
          <w:bottom w:val="single" w:sz="6" w:space="4" w:color="CCCCCC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兼容</w:t>
      </w:r>
    </w:p>
    <w:p w:rsidR="000F6484" w:rsidRDefault="000F6484" w:rsidP="000F6484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del w:id="0" w:author="Unknown">
        <w:r>
          <w:rPr>
            <w:rFonts w:ascii="Helvetica" w:hAnsi="Helvetica" w:cs="Helvetica"/>
            <w:color w:val="333333"/>
            <w:sz w:val="21"/>
            <w:szCs w:val="21"/>
          </w:rPr>
          <w:delText>注：安卓中若元素有</w:delText>
        </w:r>
        <w:r>
          <w:rPr>
            <w:rFonts w:ascii="Helvetica" w:hAnsi="Helvetica" w:cs="Helvetica"/>
            <w:color w:val="333333"/>
            <w:sz w:val="21"/>
            <w:szCs w:val="21"/>
          </w:rPr>
          <w:delText>:before</w:delText>
        </w:r>
        <w:r>
          <w:rPr>
            <w:rFonts w:ascii="Helvetica" w:hAnsi="Helvetica" w:cs="Helvetica"/>
            <w:color w:val="333333"/>
            <w:sz w:val="21"/>
            <w:szCs w:val="21"/>
          </w:rPr>
          <w:delText>伪元素，则</w:delText>
        </w:r>
        <w:r>
          <w:rPr>
            <w:rStyle w:val="HTML"/>
            <w:rFonts w:ascii="Courier New" w:hAnsi="Courier New" w:cs="Courier New"/>
            <w:color w:val="000000"/>
            <w:shd w:val="clear" w:color="auto" w:fill="F0F0F0"/>
          </w:rPr>
          <w:delText>text-overflow: ellipsis;</w:delText>
        </w:r>
        <w:r>
          <w:rPr>
            <w:rFonts w:ascii="Helvetica" w:hAnsi="Helvetica" w:cs="Helvetica"/>
            <w:color w:val="333333"/>
            <w:sz w:val="21"/>
            <w:szCs w:val="21"/>
          </w:rPr>
          <w:delText>无效，表现为</w:delText>
        </w:r>
        <w:r>
          <w:rPr>
            <w:rStyle w:val="HTML"/>
            <w:rFonts w:ascii="Courier New" w:hAnsi="Courier New" w:cs="Courier New"/>
            <w:color w:val="000000"/>
            <w:shd w:val="clear" w:color="auto" w:fill="F0F0F0"/>
          </w:rPr>
          <w:delText>overflow: hidden;</w:delText>
        </w:r>
        <w:r>
          <w:rPr>
            <w:rFonts w:ascii="Helvetica" w:hAnsi="Helvetica" w:cs="Helvetica"/>
            <w:color w:val="333333"/>
            <w:sz w:val="21"/>
            <w:szCs w:val="21"/>
          </w:rPr>
          <w:delText>，具体受影响机型及浏览器未统计，出现问题的是</w:delText>
        </w:r>
        <w:r>
          <w:rPr>
            <w:rFonts w:ascii="Helvetica" w:hAnsi="Helvetica" w:cs="Helvetica"/>
            <w:color w:val="333333"/>
            <w:sz w:val="21"/>
            <w:szCs w:val="21"/>
          </w:rPr>
          <w:delText>MX3</w:delText>
        </w:r>
        <w:r>
          <w:rPr>
            <w:rFonts w:ascii="Helvetica" w:hAnsi="Helvetica" w:cs="Helvetica"/>
            <w:color w:val="333333"/>
            <w:sz w:val="21"/>
            <w:szCs w:val="21"/>
          </w:rPr>
          <w:delText>自带浏览器及</w:delText>
        </w:r>
        <w:r>
          <w:rPr>
            <w:rFonts w:ascii="Helvetica" w:hAnsi="Helvetica" w:cs="Helvetica"/>
            <w:color w:val="333333"/>
            <w:sz w:val="21"/>
            <w:szCs w:val="21"/>
          </w:rPr>
          <w:delText>UC</w:delText>
        </w:r>
      </w:del>
    </w:p>
    <w:p w:rsidR="000F6484" w:rsidRDefault="000F6484" w:rsidP="000F6484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text-overflow:ellipsis</w:t>
      </w:r>
      <w:r>
        <w:rPr>
          <w:rFonts w:ascii="Helvetica" w:hAnsi="Helvetica" w:cs="Helvetica"/>
          <w:color w:val="333333"/>
          <w:sz w:val="21"/>
          <w:szCs w:val="21"/>
        </w:rPr>
        <w:t>需要注意，如果</w:t>
      </w:r>
      <w:r>
        <w:rPr>
          <w:rStyle w:val="a5"/>
          <w:rFonts w:ascii="Helvetica" w:hAnsi="Helvetica" w:cs="Helvetica"/>
          <w:color w:val="4D4D4D"/>
          <w:sz w:val="21"/>
          <w:szCs w:val="21"/>
        </w:rPr>
        <w:t>元素内含有块级元素的元素</w:t>
      </w:r>
      <w:r>
        <w:rPr>
          <w:rFonts w:ascii="Helvetica" w:hAnsi="Helvetica" w:cs="Helvetica"/>
          <w:color w:val="333333"/>
          <w:sz w:val="21"/>
          <w:szCs w:val="21"/>
        </w:rPr>
        <w:t>，这个功能可能会失效！</w:t>
      </w:r>
    </w:p>
    <w:p w:rsidR="000F6484" w:rsidRDefault="000F6484" w:rsidP="000F6484">
      <w:pPr>
        <w:pStyle w:val="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demo</w:t>
      </w:r>
    </w:p>
    <w:p w:rsidR="000F6484" w:rsidRDefault="000F6484" w:rsidP="000F6484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&lt;div&gt;&lt;p&gt;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包含块元素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&lt;/p&gt;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，多行文本溢出显示省略号多行文本溢出显示省略号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loream loreamloream&lt;/div&gt;</w:t>
      </w:r>
    </w:p>
    <w:p w:rsidR="000F6484" w:rsidRDefault="000F6484" w:rsidP="000F6484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</w:p>
    <w:p w:rsidR="000F6484" w:rsidRDefault="000F6484" w:rsidP="000F6484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p {</w:t>
      </w:r>
    </w:p>
    <w:p w:rsidR="000F6484" w:rsidRDefault="000F6484" w:rsidP="000F6484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  display: block;</w:t>
      </w:r>
    </w:p>
    <w:p w:rsidR="000F6484" w:rsidRDefault="000F6484" w:rsidP="000F6484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  /*display: inline-block;*/</w:t>
      </w:r>
    </w:p>
    <w:p w:rsidR="000F6484" w:rsidRDefault="000F6484" w:rsidP="000F6484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  /*position: absolute;*/</w:t>
      </w:r>
    </w:p>
    <w:p w:rsidR="000F6484" w:rsidRDefault="000F6484" w:rsidP="000F6484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}</w:t>
      </w:r>
    </w:p>
    <w:p w:rsidR="000F6484" w:rsidRDefault="000F6484" w:rsidP="000F6484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</w:p>
    <w:p w:rsidR="000F6484" w:rsidRDefault="000F6484" w:rsidP="000F6484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</w:p>
    <w:p w:rsidR="000F6484" w:rsidRDefault="000F6484" w:rsidP="000F6484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在有些浏览器中会表现如下图所示：</w:t>
      </w:r>
    </w:p>
    <w:p w:rsidR="000F6484" w:rsidRDefault="000F6484" w:rsidP="000F6484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172335" cy="797560"/>
            <wp:effectExtent l="0" t="0" r="0" b="2540"/>
            <wp:docPr id="2" name="图片 2" descr="http://wiki.baidu.com/download/attachments/87657086/BaiduHi_2015-5-15_10-39-48.png?version=1&amp;modificationDate=1431657611325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baidu.com/download/attachments/87657086/BaiduHi_2015-5-15_10-39-48.png?version=1&amp;modificationDate=1431657611325&amp;api=v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484" w:rsidRDefault="000F6484" w:rsidP="000F6484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PS</w:t>
      </w:r>
      <w:r>
        <w:rPr>
          <w:rFonts w:ascii="Helvetica" w:hAnsi="Helvetica" w:cs="Helvetica"/>
          <w:color w:val="333333"/>
          <w:sz w:val="21"/>
          <w:szCs w:val="21"/>
        </w:rPr>
        <w:t>：自测设置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:before,:after{display:block}</w:t>
      </w:r>
      <w:r>
        <w:rPr>
          <w:rFonts w:ascii="Helvetica" w:hAnsi="Helvetica" w:cs="Helvetica"/>
          <w:color w:val="333333"/>
          <w:sz w:val="21"/>
          <w:szCs w:val="21"/>
        </w:rPr>
        <w:t>以及元素内包含块元素这三种情况，出现上述问题的浏览器有</w:t>
      </w:r>
    </w:p>
    <w:p w:rsidR="000F6484" w:rsidRDefault="000F6484" w:rsidP="000F648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QQ</w:t>
      </w:r>
    </w:p>
    <w:p w:rsidR="000F6484" w:rsidRDefault="000F6484" w:rsidP="000F6484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MX3</w:t>
      </w:r>
    </w:p>
    <w:p w:rsidR="000F6484" w:rsidRDefault="000F6484" w:rsidP="000F6484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小米</w:t>
      </w:r>
      <w:r>
        <w:rPr>
          <w:rFonts w:ascii="Helvetica" w:hAnsi="Helvetica" w:cs="Helvetica"/>
          <w:color w:val="333333"/>
          <w:szCs w:val="21"/>
        </w:rPr>
        <w:t>3</w:t>
      </w:r>
    </w:p>
    <w:p w:rsidR="000F6484" w:rsidRDefault="000F6484" w:rsidP="000F648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百度</w:t>
      </w:r>
    </w:p>
    <w:p w:rsidR="000F6484" w:rsidRDefault="000F6484" w:rsidP="000F6484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MX3</w:t>
      </w:r>
    </w:p>
    <w:p w:rsidR="000F6484" w:rsidRDefault="000F6484" w:rsidP="000F6484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小米</w:t>
      </w:r>
      <w:r>
        <w:rPr>
          <w:rFonts w:ascii="Helvetica" w:hAnsi="Helvetica" w:cs="Helvetica"/>
          <w:color w:val="333333"/>
          <w:szCs w:val="21"/>
        </w:rPr>
        <w:t>3</w:t>
      </w:r>
    </w:p>
    <w:p w:rsidR="000F6484" w:rsidRDefault="000F6484" w:rsidP="000F6484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57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UC</w:t>
      </w:r>
    </w:p>
    <w:p w:rsidR="000F6484" w:rsidRDefault="000F6484" w:rsidP="000F6484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MX3</w:t>
      </w:r>
    </w:p>
    <w:p w:rsidR="000F6484" w:rsidRDefault="000F6484" w:rsidP="000F6484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小米</w:t>
      </w:r>
      <w:r>
        <w:rPr>
          <w:rFonts w:ascii="Helvetica" w:hAnsi="Helvetica" w:cs="Helvetica"/>
          <w:color w:val="333333"/>
          <w:szCs w:val="21"/>
        </w:rPr>
        <w:t>3</w:t>
      </w:r>
    </w:p>
    <w:p w:rsidR="000F6484" w:rsidRDefault="000F6484" w:rsidP="000F6484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57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自带浏览器</w:t>
      </w:r>
    </w:p>
    <w:p w:rsidR="000F6484" w:rsidRDefault="000F6484" w:rsidP="000F6484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MX3</w:t>
      </w:r>
    </w:p>
    <w:p w:rsidR="000F6484" w:rsidRDefault="000F6484" w:rsidP="000F6484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小米</w:t>
      </w:r>
      <w:r>
        <w:rPr>
          <w:rFonts w:ascii="Helvetica" w:hAnsi="Helvetica" w:cs="Helvetica"/>
          <w:color w:val="333333"/>
          <w:szCs w:val="21"/>
        </w:rPr>
        <w:t>3</w:t>
      </w:r>
      <w:r>
        <w:rPr>
          <w:rFonts w:ascii="Helvetica" w:hAnsi="Helvetica" w:cs="Helvetica"/>
          <w:color w:val="333333"/>
          <w:szCs w:val="21"/>
        </w:rPr>
        <w:t>：正常</w:t>
      </w:r>
    </w:p>
    <w:p w:rsidR="000F6484" w:rsidRDefault="000F6484" w:rsidP="000F6484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57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chrome</w:t>
      </w:r>
    </w:p>
    <w:p w:rsidR="000F6484" w:rsidRDefault="000F6484" w:rsidP="000F6484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MX3</w:t>
      </w:r>
      <w:r>
        <w:rPr>
          <w:rFonts w:ascii="Helvetica" w:hAnsi="Helvetica" w:cs="Helvetica"/>
          <w:color w:val="333333"/>
          <w:szCs w:val="21"/>
        </w:rPr>
        <w:t>：正常</w:t>
      </w:r>
    </w:p>
    <w:p w:rsidR="000F6484" w:rsidRDefault="000F6484" w:rsidP="000F6484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小米</w:t>
      </w:r>
      <w:r>
        <w:rPr>
          <w:rFonts w:ascii="Helvetica" w:hAnsi="Helvetica" w:cs="Helvetica"/>
          <w:color w:val="333333"/>
          <w:szCs w:val="21"/>
        </w:rPr>
        <w:t>3</w:t>
      </w:r>
      <w:r>
        <w:rPr>
          <w:rFonts w:ascii="Helvetica" w:hAnsi="Helvetica" w:cs="Helvetica"/>
          <w:color w:val="333333"/>
          <w:szCs w:val="21"/>
        </w:rPr>
        <w:t>：正常</w:t>
      </w:r>
    </w:p>
    <w:p w:rsidR="000F6484" w:rsidRDefault="000F6484" w:rsidP="000F6484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如果把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display: block</w:t>
      </w:r>
      <w:r>
        <w:rPr>
          <w:rFonts w:ascii="Helvetica" w:hAnsi="Helvetica" w:cs="Helvetica"/>
          <w:color w:val="333333"/>
          <w:sz w:val="21"/>
          <w:szCs w:val="21"/>
        </w:rPr>
        <w:t>以及块级元素设置为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display: inline-block</w:t>
      </w:r>
      <w:r>
        <w:rPr>
          <w:rFonts w:ascii="Helvetica" w:hAnsi="Helvetica" w:cs="Helvetica"/>
          <w:color w:val="333333"/>
          <w:sz w:val="21"/>
          <w:szCs w:val="21"/>
        </w:rPr>
        <w:t>或者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position:absoulte</w:t>
      </w:r>
      <w:r>
        <w:rPr>
          <w:rFonts w:ascii="Helvetica" w:hAnsi="Helvetica" w:cs="Helvetica"/>
          <w:color w:val="333333"/>
          <w:sz w:val="21"/>
          <w:szCs w:val="21"/>
        </w:rPr>
        <w:t>，就会显示正常。</w:t>
      </w:r>
    </w:p>
    <w:p w:rsidR="000F6484" w:rsidRDefault="000F6484" w:rsidP="000F6484">
      <w:pPr>
        <w:pStyle w:val="2"/>
        <w:pBdr>
          <w:bottom w:val="single" w:sz="6" w:space="4" w:color="CCCCCC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总结</w:t>
      </w:r>
    </w:p>
    <w:p w:rsidR="000F6484" w:rsidRDefault="000F6484" w:rsidP="000F6484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、通过上面两个</w:t>
      </w:r>
      <w:r>
        <w:rPr>
          <w:rFonts w:ascii="Helvetica" w:hAnsi="Helvetica" w:cs="Helvetica"/>
          <w:color w:val="333333"/>
          <w:sz w:val="21"/>
          <w:szCs w:val="21"/>
        </w:rPr>
        <w:t>demo</w:t>
      </w:r>
      <w:r>
        <w:rPr>
          <w:rFonts w:ascii="Helvetica" w:hAnsi="Helvetica" w:cs="Helvetica"/>
          <w:color w:val="333333"/>
          <w:sz w:val="21"/>
          <w:szCs w:val="21"/>
        </w:rPr>
        <w:t>，我们在使用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text-overflow:ellipsis</w:t>
      </w:r>
      <w:r>
        <w:rPr>
          <w:rFonts w:ascii="Helvetica" w:hAnsi="Helvetica" w:cs="Helvetica"/>
          <w:color w:val="333333"/>
          <w:sz w:val="21"/>
          <w:szCs w:val="21"/>
        </w:rPr>
        <w:t>这个属性的时候，建议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5"/>
          <w:rFonts w:ascii="Helvetica" w:hAnsi="Helvetica" w:cs="Helvetica"/>
          <w:color w:val="4D4D4D"/>
          <w:sz w:val="21"/>
          <w:szCs w:val="21"/>
        </w:rPr>
        <w:t>不要在元素内部设置块级元素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或者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5"/>
          <w:rFonts w:ascii="Helvetica" w:hAnsi="Helvetica" w:cs="Helvetica"/>
          <w:color w:val="4D4D4D"/>
          <w:sz w:val="21"/>
          <w:szCs w:val="21"/>
        </w:rPr>
        <w:t>显示设置某个子元素为</w:t>
      </w:r>
      <w:r>
        <w:rPr>
          <w:rStyle w:val="HTML"/>
          <w:rFonts w:ascii="Courier New" w:hAnsi="Courier New" w:cs="Courier New"/>
          <w:b/>
          <w:bCs/>
          <w:color w:val="000000"/>
          <w:shd w:val="clear" w:color="auto" w:fill="F0F0F0"/>
        </w:rPr>
        <w:t>block</w:t>
      </w:r>
    </w:p>
    <w:p w:rsidR="000F6484" w:rsidRDefault="000F6484" w:rsidP="000F6484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2</w:t>
      </w:r>
      <w:r>
        <w:rPr>
          <w:rFonts w:ascii="Helvetica" w:hAnsi="Helvetica" w:cs="Helvetica"/>
          <w:color w:val="333333"/>
          <w:sz w:val="21"/>
          <w:szCs w:val="21"/>
        </w:rPr>
        <w:t>、如果把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display: block</w:t>
      </w:r>
      <w:r>
        <w:rPr>
          <w:rFonts w:ascii="Helvetica" w:hAnsi="Helvetica" w:cs="Helvetica"/>
          <w:color w:val="333333"/>
          <w:sz w:val="21"/>
          <w:szCs w:val="21"/>
        </w:rPr>
        <w:t>以及块级元素设置为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display: inline-block</w:t>
      </w:r>
      <w:r>
        <w:rPr>
          <w:rFonts w:ascii="Helvetica" w:hAnsi="Helvetica" w:cs="Helvetica"/>
          <w:color w:val="333333"/>
          <w:sz w:val="21"/>
          <w:szCs w:val="21"/>
        </w:rPr>
        <w:t>或者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position:absoulte</w:t>
      </w:r>
      <w:r>
        <w:rPr>
          <w:rFonts w:ascii="Helvetica" w:hAnsi="Helvetica" w:cs="Helvetica"/>
          <w:color w:val="333333"/>
          <w:sz w:val="21"/>
          <w:szCs w:val="21"/>
        </w:rPr>
        <w:t>，也会显示正常（虽然显示是对的，但最好还是不要这样做，万一有坑呢。。）</w:t>
      </w:r>
    </w:p>
    <w:p w:rsidR="000F6484" w:rsidRDefault="000F6484" w:rsidP="000F6484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所以，使用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text-overflow:ellipsis</w:t>
      </w:r>
      <w:r>
        <w:rPr>
          <w:rFonts w:ascii="Helvetica" w:hAnsi="Helvetica" w:cs="Helvetica"/>
          <w:color w:val="333333"/>
          <w:sz w:val="21"/>
          <w:szCs w:val="21"/>
        </w:rPr>
        <w:t>就</w:t>
      </w:r>
      <w:r>
        <w:rPr>
          <w:rStyle w:val="a5"/>
          <w:rFonts w:ascii="Helvetica" w:hAnsi="Helvetica" w:cs="Helvetica"/>
          <w:color w:val="4D4D4D"/>
          <w:sz w:val="21"/>
          <w:szCs w:val="21"/>
        </w:rPr>
        <w:t>不要</w:t>
      </w:r>
      <w:r>
        <w:rPr>
          <w:rFonts w:ascii="Helvetica" w:hAnsi="Helvetica" w:cs="Helvetica"/>
          <w:color w:val="333333"/>
          <w:sz w:val="21"/>
          <w:szCs w:val="21"/>
        </w:rPr>
        <w:t>在给它子元素写什么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block</w:t>
      </w:r>
      <w:r>
        <w:rPr>
          <w:rFonts w:ascii="Helvetica" w:hAnsi="Helvetica" w:cs="Helvetica"/>
          <w:color w:val="333333"/>
          <w:sz w:val="21"/>
          <w:szCs w:val="21"/>
        </w:rPr>
        <w:t>了</w:t>
      </w:r>
    </w:p>
    <w:p w:rsidR="000F6484" w:rsidRDefault="000F6484" w:rsidP="000F6484">
      <w:pPr>
        <w:pStyle w:val="2"/>
        <w:pBdr>
          <w:bottom w:val="single" w:sz="6" w:space="4" w:color="CCCCCC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其他</w:t>
      </w:r>
    </w:p>
    <w:p w:rsidR="000F6484" w:rsidRDefault="000F6484" w:rsidP="000F648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hyperlink r:id="rId6" w:history="1">
        <w:r>
          <w:rPr>
            <w:rStyle w:val="a3"/>
            <w:rFonts w:ascii="Helvetica" w:hAnsi="Helvetica" w:cs="Helvetica"/>
            <w:color w:val="3B73AF"/>
            <w:szCs w:val="21"/>
          </w:rPr>
          <w:t>text-overflow:ellipsis</w:t>
        </w:r>
        <w:r>
          <w:rPr>
            <w:rStyle w:val="a3"/>
            <w:rFonts w:ascii="Helvetica" w:hAnsi="Helvetica" w:cs="Helvetica"/>
            <w:color w:val="3B73AF"/>
            <w:szCs w:val="21"/>
          </w:rPr>
          <w:t>实现</w:t>
        </w:r>
        <w:r>
          <w:rPr>
            <w:rStyle w:val="a3"/>
            <w:rFonts w:ascii="Helvetica" w:hAnsi="Helvetica" w:cs="Helvetica"/>
            <w:color w:val="3B73AF"/>
            <w:szCs w:val="21"/>
          </w:rPr>
          <w:t xml:space="preserve"> - w3help</w:t>
        </w:r>
      </w:hyperlink>
    </w:p>
    <w:p w:rsidR="00F86B52" w:rsidRPr="000F6484" w:rsidRDefault="00F86B52" w:rsidP="000F6484">
      <w:bookmarkStart w:id="1" w:name="_GoBack"/>
      <w:bookmarkEnd w:id="1"/>
    </w:p>
    <w:sectPr w:rsidR="00F86B52" w:rsidRPr="000F6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63A8"/>
    <w:multiLevelType w:val="multilevel"/>
    <w:tmpl w:val="0409001D"/>
    <w:styleLink w:val="mystyl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435144B"/>
    <w:multiLevelType w:val="multilevel"/>
    <w:tmpl w:val="6C08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99455C"/>
    <w:multiLevelType w:val="multilevel"/>
    <w:tmpl w:val="14D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593AF0"/>
    <w:multiLevelType w:val="multilevel"/>
    <w:tmpl w:val="8B84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6368EB"/>
    <w:multiLevelType w:val="multilevel"/>
    <w:tmpl w:val="B474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21C08F8"/>
    <w:multiLevelType w:val="multilevel"/>
    <w:tmpl w:val="8F6C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C1E1519"/>
    <w:multiLevelType w:val="multilevel"/>
    <w:tmpl w:val="11A0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DC5464E"/>
    <w:multiLevelType w:val="multilevel"/>
    <w:tmpl w:val="D136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81"/>
    <w:rsid w:val="000003C3"/>
    <w:rsid w:val="00006865"/>
    <w:rsid w:val="000169AB"/>
    <w:rsid w:val="00043150"/>
    <w:rsid w:val="00091E12"/>
    <w:rsid w:val="000B715D"/>
    <w:rsid w:val="000B7CAD"/>
    <w:rsid w:val="000E6D61"/>
    <w:rsid w:val="000F22AE"/>
    <w:rsid w:val="000F46CE"/>
    <w:rsid w:val="000F6484"/>
    <w:rsid w:val="00104F64"/>
    <w:rsid w:val="00117D58"/>
    <w:rsid w:val="001570C1"/>
    <w:rsid w:val="00161260"/>
    <w:rsid w:val="00164309"/>
    <w:rsid w:val="00170A7F"/>
    <w:rsid w:val="00174155"/>
    <w:rsid w:val="00181D1C"/>
    <w:rsid w:val="00187749"/>
    <w:rsid w:val="00193168"/>
    <w:rsid w:val="001B4025"/>
    <w:rsid w:val="001E347A"/>
    <w:rsid w:val="001E6CFA"/>
    <w:rsid w:val="001E7329"/>
    <w:rsid w:val="001F7F4D"/>
    <w:rsid w:val="00206C38"/>
    <w:rsid w:val="00221FFB"/>
    <w:rsid w:val="00241D1D"/>
    <w:rsid w:val="002619B3"/>
    <w:rsid w:val="002957CD"/>
    <w:rsid w:val="002F40D9"/>
    <w:rsid w:val="002F6F7D"/>
    <w:rsid w:val="003030DF"/>
    <w:rsid w:val="003538DE"/>
    <w:rsid w:val="0036770D"/>
    <w:rsid w:val="003703E0"/>
    <w:rsid w:val="003821C8"/>
    <w:rsid w:val="0039216A"/>
    <w:rsid w:val="003A25F4"/>
    <w:rsid w:val="00425589"/>
    <w:rsid w:val="004326B9"/>
    <w:rsid w:val="00456FB0"/>
    <w:rsid w:val="004639EE"/>
    <w:rsid w:val="004737D6"/>
    <w:rsid w:val="004820CA"/>
    <w:rsid w:val="00483E69"/>
    <w:rsid w:val="004A263C"/>
    <w:rsid w:val="004A7B94"/>
    <w:rsid w:val="004F2825"/>
    <w:rsid w:val="00500BD8"/>
    <w:rsid w:val="00530DC5"/>
    <w:rsid w:val="00555D3A"/>
    <w:rsid w:val="00555F9D"/>
    <w:rsid w:val="0057706A"/>
    <w:rsid w:val="005C6FB3"/>
    <w:rsid w:val="0061497F"/>
    <w:rsid w:val="00623758"/>
    <w:rsid w:val="006246C0"/>
    <w:rsid w:val="00632E96"/>
    <w:rsid w:val="00666055"/>
    <w:rsid w:val="0068456E"/>
    <w:rsid w:val="006F0F2F"/>
    <w:rsid w:val="00706F88"/>
    <w:rsid w:val="007254E3"/>
    <w:rsid w:val="00733F8D"/>
    <w:rsid w:val="00755CF5"/>
    <w:rsid w:val="007A0E1B"/>
    <w:rsid w:val="007D5ACE"/>
    <w:rsid w:val="007F447A"/>
    <w:rsid w:val="007F63E8"/>
    <w:rsid w:val="0086312E"/>
    <w:rsid w:val="0087784C"/>
    <w:rsid w:val="00892976"/>
    <w:rsid w:val="008A39F0"/>
    <w:rsid w:val="008B28DE"/>
    <w:rsid w:val="008B6AA3"/>
    <w:rsid w:val="008D29FF"/>
    <w:rsid w:val="008F6EB0"/>
    <w:rsid w:val="009121F5"/>
    <w:rsid w:val="00930187"/>
    <w:rsid w:val="009344D9"/>
    <w:rsid w:val="009664B0"/>
    <w:rsid w:val="009737E4"/>
    <w:rsid w:val="00986790"/>
    <w:rsid w:val="009A0545"/>
    <w:rsid w:val="009D015A"/>
    <w:rsid w:val="009D13E0"/>
    <w:rsid w:val="009F32A9"/>
    <w:rsid w:val="00A01B1E"/>
    <w:rsid w:val="00A067DD"/>
    <w:rsid w:val="00A16FB5"/>
    <w:rsid w:val="00A27932"/>
    <w:rsid w:val="00A453B8"/>
    <w:rsid w:val="00A62E36"/>
    <w:rsid w:val="00A64205"/>
    <w:rsid w:val="00A74895"/>
    <w:rsid w:val="00A7524B"/>
    <w:rsid w:val="00AD1602"/>
    <w:rsid w:val="00B01347"/>
    <w:rsid w:val="00B41C80"/>
    <w:rsid w:val="00B56006"/>
    <w:rsid w:val="00B60AF4"/>
    <w:rsid w:val="00B67D73"/>
    <w:rsid w:val="00B74CD7"/>
    <w:rsid w:val="00B801ED"/>
    <w:rsid w:val="00BC105E"/>
    <w:rsid w:val="00BD6781"/>
    <w:rsid w:val="00BF263C"/>
    <w:rsid w:val="00C03D65"/>
    <w:rsid w:val="00C060C1"/>
    <w:rsid w:val="00C27B13"/>
    <w:rsid w:val="00C27B47"/>
    <w:rsid w:val="00C339D9"/>
    <w:rsid w:val="00C4693A"/>
    <w:rsid w:val="00C64659"/>
    <w:rsid w:val="00C64BE3"/>
    <w:rsid w:val="00C74642"/>
    <w:rsid w:val="00C960D5"/>
    <w:rsid w:val="00CB6D90"/>
    <w:rsid w:val="00CC21BF"/>
    <w:rsid w:val="00CD1CC5"/>
    <w:rsid w:val="00CD33F2"/>
    <w:rsid w:val="00CF7C53"/>
    <w:rsid w:val="00D008EA"/>
    <w:rsid w:val="00D11917"/>
    <w:rsid w:val="00D35140"/>
    <w:rsid w:val="00D43D5A"/>
    <w:rsid w:val="00D63678"/>
    <w:rsid w:val="00D86935"/>
    <w:rsid w:val="00DA67E7"/>
    <w:rsid w:val="00DB3E1F"/>
    <w:rsid w:val="00E01DBC"/>
    <w:rsid w:val="00E234CF"/>
    <w:rsid w:val="00E26EF0"/>
    <w:rsid w:val="00E36DE7"/>
    <w:rsid w:val="00E54930"/>
    <w:rsid w:val="00E85EF8"/>
    <w:rsid w:val="00EA3BA1"/>
    <w:rsid w:val="00EA7FF2"/>
    <w:rsid w:val="00EB7F56"/>
    <w:rsid w:val="00EF5985"/>
    <w:rsid w:val="00F25155"/>
    <w:rsid w:val="00F61642"/>
    <w:rsid w:val="00F647CB"/>
    <w:rsid w:val="00F86B52"/>
    <w:rsid w:val="00FB6F00"/>
    <w:rsid w:val="00FC552D"/>
    <w:rsid w:val="00FE39DE"/>
    <w:rsid w:val="00FE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B11F8-5EF9-47DE-961D-431915BF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6C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E6C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E6C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mystyle">
    <w:name w:val="mystyle"/>
    <w:uiPriority w:val="99"/>
    <w:rsid w:val="00CD33F2"/>
    <w:pPr>
      <w:numPr>
        <w:numId w:val="1"/>
      </w:numPr>
    </w:pPr>
  </w:style>
  <w:style w:type="character" w:customStyle="1" w:styleId="1Char">
    <w:name w:val="标题 1 Char"/>
    <w:basedOn w:val="a0"/>
    <w:link w:val="1"/>
    <w:uiPriority w:val="9"/>
    <w:rsid w:val="001E6C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E6CF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E6CF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E6CFA"/>
    <w:rPr>
      <w:color w:val="0000FF"/>
      <w:u w:val="single"/>
    </w:rPr>
  </w:style>
  <w:style w:type="character" w:customStyle="1" w:styleId="apple-converted-space">
    <w:name w:val="apple-converted-space"/>
    <w:basedOn w:val="a0"/>
    <w:rsid w:val="001E6CFA"/>
  </w:style>
  <w:style w:type="character" w:customStyle="1" w:styleId="author">
    <w:name w:val="author"/>
    <w:basedOn w:val="a0"/>
    <w:rsid w:val="001E6CFA"/>
  </w:style>
  <w:style w:type="paragraph" w:styleId="a4">
    <w:name w:val="Normal (Web)"/>
    <w:basedOn w:val="a"/>
    <w:uiPriority w:val="99"/>
    <w:semiHidden/>
    <w:unhideWhenUsed/>
    <w:rsid w:val="001E6C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E6CF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E6C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E6CFA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1E6CFA"/>
  </w:style>
  <w:style w:type="character" w:customStyle="1" w:styleId="hljs-string">
    <w:name w:val="hljs-string"/>
    <w:basedOn w:val="a0"/>
    <w:rsid w:val="001E6CFA"/>
  </w:style>
  <w:style w:type="character" w:customStyle="1" w:styleId="hljs-function">
    <w:name w:val="hljs-function"/>
    <w:basedOn w:val="a0"/>
    <w:rsid w:val="001E6CFA"/>
  </w:style>
  <w:style w:type="character" w:customStyle="1" w:styleId="hljs-keyword">
    <w:name w:val="hljs-keyword"/>
    <w:basedOn w:val="a0"/>
    <w:rsid w:val="001E6CFA"/>
  </w:style>
  <w:style w:type="character" w:customStyle="1" w:styleId="hljs-params">
    <w:name w:val="hljs-params"/>
    <w:basedOn w:val="a0"/>
    <w:rsid w:val="001E6CFA"/>
  </w:style>
  <w:style w:type="character" w:styleId="a5">
    <w:name w:val="Strong"/>
    <w:basedOn w:val="a0"/>
    <w:uiPriority w:val="22"/>
    <w:qFormat/>
    <w:rsid w:val="001E6CFA"/>
    <w:rPr>
      <w:b/>
      <w:bCs/>
    </w:rPr>
  </w:style>
  <w:style w:type="character" w:customStyle="1" w:styleId="hljs-comment">
    <w:name w:val="hljs-comment"/>
    <w:basedOn w:val="a0"/>
    <w:rsid w:val="001E6CFA"/>
  </w:style>
  <w:style w:type="character" w:customStyle="1" w:styleId="hljs-number">
    <w:name w:val="hljs-number"/>
    <w:basedOn w:val="a0"/>
    <w:rsid w:val="001E6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8754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32767773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963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04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44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0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17458">
                          <w:blockQuote w:val="1"/>
                          <w:marLeft w:val="285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689776">
                          <w:blockQuote w:val="1"/>
                          <w:marLeft w:val="285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4520">
                          <w:blockQuote w:val="1"/>
                          <w:marLeft w:val="285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072948">
                          <w:blockQuote w:val="1"/>
                          <w:marLeft w:val="285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679840">
                          <w:blockQuote w:val="1"/>
                          <w:marLeft w:val="285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441325">
                          <w:blockQuote w:val="1"/>
                          <w:marLeft w:val="285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238156">
                          <w:blockQuote w:val="1"/>
                          <w:marLeft w:val="285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help.org/zh-cn/causes/RT300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1015</Characters>
  <Application>Microsoft Office Word</Application>
  <DocSecurity>0</DocSecurity>
  <Lines>8</Lines>
  <Paragraphs>2</Paragraphs>
  <ScaleCrop>false</ScaleCrop>
  <Company>Windows 用户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Li,Hongji</dc:creator>
  <cp:keywords/>
  <dc:description/>
  <cp:lastModifiedBy>Li,Hongji</cp:lastModifiedBy>
  <cp:revision>3</cp:revision>
  <dcterms:created xsi:type="dcterms:W3CDTF">2015-06-22T09:41:00Z</dcterms:created>
  <dcterms:modified xsi:type="dcterms:W3CDTF">2015-06-22T09:43:00Z</dcterms:modified>
</cp:coreProperties>
</file>